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/>
    <w:p>
      <w:r>
        <w:rPr>
          <w:rFonts w:hint="eastAsia"/>
        </w:rPr>
        <w:t xml:space="preserve">Date: </w:t>
      </w:r>
      <w:r>
        <w:rPr>
          <w:b/>
          <w:bCs/>
        </w:rPr>
        <w:t>Mar</w:t>
      </w:r>
      <w:r>
        <w:rPr>
          <w:rFonts w:hint="eastAsia"/>
          <w:b/>
          <w:bCs/>
        </w:rPr>
        <w:t>. 1</w:t>
      </w:r>
      <w:r>
        <w:rPr>
          <w:b/>
          <w:bCs/>
        </w:rPr>
        <w:t>6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This memo was recorded by ZHOU Bofan</w:t>
      </w:r>
      <w:r>
        <w:rPr>
          <w:rFonts w:hint="eastAsia"/>
          <w:b/>
          <w:bCs/>
          <w:lang w:val="en-US" w:eastAsia="zh-CN"/>
        </w:rPr>
        <w:t>, and then revised by JI Xiang</w:t>
      </w:r>
      <w:r>
        <w:rPr>
          <w:rFonts w:hint="eastAsia"/>
          <w:b/>
          <w:bCs/>
        </w:rPr>
        <w:t>.</w:t>
      </w:r>
    </w:p>
    <w:p/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通过设置</w:t>
      </w:r>
      <w:r>
        <w:rPr>
          <w:szCs w:val="21"/>
        </w:rPr>
        <w:t>端口映射</w:t>
      </w:r>
      <w:r>
        <w:rPr>
          <w:rFonts w:hint="eastAsia"/>
          <w:szCs w:val="21"/>
        </w:rPr>
        <w:t>，使得</w:t>
      </w:r>
      <w:r>
        <w:rPr>
          <w:szCs w:val="21"/>
        </w:rPr>
        <w:t>外部的电脑可以通过</w:t>
      </w:r>
      <w:r>
        <w:rPr>
          <w:rFonts w:hint="eastAsia"/>
          <w:szCs w:val="21"/>
        </w:rPr>
        <w:t>路由器地址访问</w:t>
      </w:r>
      <w:r>
        <w:rPr>
          <w:szCs w:val="21"/>
        </w:rPr>
        <w:t>主机Apache服务。首先</w:t>
      </w:r>
      <w:r>
        <w:rPr>
          <w:rFonts w:hint="eastAsia"/>
          <w:szCs w:val="21"/>
        </w:rPr>
        <w:t>需要</w:t>
      </w:r>
      <w:r>
        <w:rPr>
          <w:szCs w:val="21"/>
        </w:rPr>
        <w:t>确定路由器的IP地址，然后</w:t>
      </w:r>
      <w:r>
        <w:rPr>
          <w:rFonts w:hint="eastAsia"/>
          <w:szCs w:val="21"/>
        </w:rPr>
        <w:t>将</w:t>
      </w:r>
      <w:r>
        <w:rPr>
          <w:szCs w:val="21"/>
        </w:rPr>
        <w:t>此地址与局域网内动态IP关联，</w:t>
      </w:r>
      <w:r>
        <w:rPr>
          <w:rFonts w:hint="eastAsia"/>
          <w:szCs w:val="21"/>
        </w:rPr>
        <w:t>之后</w:t>
      </w:r>
      <w:r>
        <w:rPr>
          <w:szCs w:val="21"/>
        </w:rPr>
        <w:t>可以尝试使用手机</w:t>
      </w:r>
      <w:r>
        <w:rPr>
          <w:rFonts w:hint="eastAsia"/>
          <w:szCs w:val="21"/>
        </w:rPr>
        <w:t>访问</w:t>
      </w:r>
      <w:r>
        <w:rPr>
          <w:szCs w:val="21"/>
        </w:rPr>
        <w:t>，如果</w:t>
      </w:r>
      <w:r>
        <w:rPr>
          <w:rFonts w:hint="eastAsia"/>
          <w:szCs w:val="21"/>
        </w:rPr>
        <w:t>可以打开</w:t>
      </w:r>
      <w:r>
        <w:rPr>
          <w:rStyle w:val="11"/>
        </w:rPr>
        <w:t>It works</w:t>
      </w:r>
      <w:r>
        <w:rPr>
          <w:szCs w:val="21"/>
        </w:rPr>
        <w:t>的网页，说明</w:t>
      </w:r>
      <w:r>
        <w:rPr>
          <w:rFonts w:hint="eastAsia"/>
          <w:szCs w:val="21"/>
        </w:rPr>
        <w:t>设置成功。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图像采集卡部分：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重新设计</w:t>
      </w:r>
      <w:r>
        <w:rPr>
          <w:szCs w:val="21"/>
        </w:rPr>
        <w:t>GUI</w:t>
      </w:r>
      <w:r>
        <w:rPr>
          <w:rFonts w:hint="eastAsia"/>
          <w:szCs w:val="21"/>
        </w:rPr>
        <w:t>，主要功能</w:t>
      </w:r>
      <w:r>
        <w:rPr>
          <w:szCs w:val="21"/>
        </w:rPr>
        <w:t>为：实时显示</w:t>
      </w:r>
      <w:r>
        <w:rPr>
          <w:rFonts w:hint="eastAsia"/>
          <w:szCs w:val="21"/>
        </w:rPr>
        <w:t>B</w:t>
      </w:r>
      <w:r>
        <w:rPr>
          <w:szCs w:val="21"/>
        </w:rPr>
        <w:t>超图像，</w:t>
      </w:r>
      <w:r>
        <w:rPr>
          <w:rFonts w:hint="eastAsia"/>
          <w:szCs w:val="21"/>
        </w:rPr>
        <w:t>采集/保存</w:t>
      </w:r>
      <w:r>
        <w:rPr>
          <w:szCs w:val="21"/>
        </w:rPr>
        <w:t>单帧图像，将连续</w:t>
      </w:r>
      <w:r>
        <w:rPr>
          <w:rFonts w:hint="eastAsia"/>
          <w:szCs w:val="21"/>
        </w:rPr>
        <w:t>单帧图像</w:t>
      </w:r>
      <w:r>
        <w:rPr>
          <w:szCs w:val="21"/>
        </w:rPr>
        <w:t>保存</w:t>
      </w:r>
      <w:r>
        <w:rPr>
          <w:rFonts w:hint="eastAsia"/>
          <w:szCs w:val="21"/>
        </w:rPr>
        <w:t>为</w:t>
      </w:r>
      <w:r>
        <w:rPr>
          <w:szCs w:val="21"/>
        </w:rPr>
        <w:t>视频。</w:t>
      </w:r>
    </w:p>
    <w:p>
      <w:pPr>
        <w:tabs>
          <w:tab w:val="left" w:pos="567"/>
        </w:tabs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网络通信部分</w:t>
      </w:r>
      <w:r>
        <w:rPr>
          <w:szCs w:val="21"/>
        </w:rPr>
        <w:t>：</w:t>
      </w:r>
    </w:p>
    <w:p>
      <w:pPr>
        <w:ind w:left="420"/>
        <w:rPr>
          <w:rFonts w:hint="eastAsia"/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治疗计划</w:t>
      </w:r>
      <w:r>
        <w:rPr>
          <w:szCs w:val="21"/>
        </w:rPr>
        <w:t>数据进行传输，需要</w:t>
      </w:r>
      <w:r>
        <w:rPr>
          <w:rFonts w:hint="eastAsia"/>
          <w:szCs w:val="21"/>
        </w:rPr>
        <w:t>制定一个</w:t>
      </w:r>
      <w:r>
        <w:rPr>
          <w:szCs w:val="21"/>
        </w:rPr>
        <w:t>传输协议，</w:t>
      </w:r>
      <w:r>
        <w:rPr>
          <w:rFonts w:hint="eastAsia"/>
          <w:szCs w:val="21"/>
        </w:rPr>
        <w:t>每类数据</w:t>
      </w:r>
      <w:r>
        <w:rPr>
          <w:szCs w:val="21"/>
        </w:rPr>
        <w:t>在传输时开头和结尾要包含特定的字段</w:t>
      </w:r>
      <w:r>
        <w:rPr>
          <w:rFonts w:hint="eastAsia"/>
          <w:szCs w:val="21"/>
        </w:rPr>
        <w:t>以进行</w:t>
      </w:r>
      <w:r>
        <w:rPr>
          <w:szCs w:val="21"/>
        </w:rPr>
        <w:t>分类</w:t>
      </w:r>
      <w:r>
        <w:rPr>
          <w:rFonts w:hint="eastAsia"/>
          <w:szCs w:val="21"/>
        </w:rPr>
        <w:t>识别，同时</w:t>
      </w:r>
      <w:r>
        <w:rPr>
          <w:szCs w:val="21"/>
        </w:rPr>
        <w:t>要包含传输开始、结束的指令</w:t>
      </w:r>
      <w:r>
        <w:rPr>
          <w:rFonts w:hint="eastAsia"/>
          <w:szCs w:val="21"/>
        </w:rPr>
        <w:t>，</w:t>
      </w:r>
      <w:r>
        <w:rPr>
          <w:szCs w:val="21"/>
        </w:rPr>
        <w:t>在传输成功或异常</w:t>
      </w:r>
      <w:r>
        <w:rPr>
          <w:rFonts w:hint="eastAsia"/>
          <w:szCs w:val="21"/>
        </w:rPr>
        <w:t>之后</w:t>
      </w:r>
      <w:r>
        <w:rPr>
          <w:szCs w:val="21"/>
        </w:rPr>
        <w:t>要进行相应反馈。</w:t>
      </w:r>
    </w:p>
    <w:p>
      <w:pPr>
        <w:tabs>
          <w:tab w:val="left" w:pos="567"/>
        </w:tabs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各个</w:t>
      </w:r>
      <w:r>
        <w:rPr>
          <w:szCs w:val="21"/>
        </w:rPr>
        <w:t>模块的前台与后台操作要分开，</w:t>
      </w:r>
      <w:r>
        <w:rPr>
          <w:rFonts w:hint="eastAsia"/>
          <w:szCs w:val="21"/>
        </w:rPr>
        <w:t>涉及</w:t>
      </w:r>
      <w:r>
        <w:rPr>
          <w:szCs w:val="21"/>
        </w:rPr>
        <w:t>GUI/</w:t>
      </w:r>
      <w:r>
        <w:rPr>
          <w:rFonts w:hint="eastAsia"/>
          <w:szCs w:val="21"/>
        </w:rPr>
        <w:t>用户交互</w:t>
      </w:r>
      <w:r>
        <w:rPr>
          <w:szCs w:val="21"/>
        </w:rPr>
        <w:t>的前台指令</w:t>
      </w:r>
      <w:r>
        <w:rPr>
          <w:rFonts w:hint="eastAsia"/>
          <w:szCs w:val="21"/>
        </w:rPr>
        <w:t>通过</w:t>
      </w:r>
      <w:r>
        <w:rPr>
          <w:szCs w:val="21"/>
        </w:rPr>
        <w:t>Matlab的guidata</w:t>
      </w:r>
      <w:r>
        <w:rPr>
          <w:rFonts w:hint="eastAsia"/>
          <w:color w:val="0000FF"/>
          <w:szCs w:val="21"/>
          <w:lang w:val="en-US" w:eastAsia="zh-CN"/>
        </w:rPr>
        <w:t>函数</w:t>
      </w:r>
      <w:r>
        <w:rPr>
          <w:szCs w:val="21"/>
        </w:rPr>
        <w:t>来进行操作</w:t>
      </w:r>
      <w:r>
        <w:rPr>
          <w:rFonts w:hint="eastAsia"/>
          <w:szCs w:val="21"/>
        </w:rPr>
        <w:t>，涉及系统</w:t>
      </w:r>
      <w:r>
        <w:rPr>
          <w:szCs w:val="21"/>
        </w:rPr>
        <w:t>内部数据传输与处理的</w:t>
      </w:r>
      <w:r>
        <w:rPr>
          <w:rFonts w:hint="eastAsia"/>
          <w:szCs w:val="21"/>
        </w:rPr>
        <w:t>利用</w:t>
      </w:r>
      <w:r>
        <w:rPr>
          <w:szCs w:val="21"/>
        </w:rPr>
        <w:t>setappdata与getappdata</w:t>
      </w:r>
      <w:r>
        <w:rPr>
          <w:rFonts w:hint="eastAsia"/>
          <w:color w:val="0000FF"/>
          <w:szCs w:val="21"/>
          <w:lang w:val="en-US" w:eastAsia="zh-CN"/>
        </w:rPr>
        <w:t>函数</w:t>
      </w:r>
      <w:r>
        <w:rPr>
          <w:szCs w:val="21"/>
        </w:rPr>
        <w:t>来处理</w:t>
      </w:r>
      <w:r>
        <w:rPr>
          <w:rFonts w:hint="eastAsia"/>
          <w:szCs w:val="21"/>
        </w:rPr>
        <w:t>。可能需要</w:t>
      </w:r>
      <w:r>
        <w:rPr>
          <w:szCs w:val="21"/>
        </w:rPr>
        <w:t>改变的数据全部存在一个.m</w:t>
      </w:r>
      <w:r>
        <w:rPr>
          <w:rFonts w:hint="eastAsia"/>
          <w:szCs w:val="21"/>
        </w:rPr>
        <w:t>文件的结构体</w:t>
      </w:r>
      <w:r>
        <w:rPr>
          <w:szCs w:val="21"/>
        </w:rPr>
        <w:t>文件中，以便于修改</w:t>
      </w:r>
      <w:r>
        <w:rPr>
          <w:rFonts w:hint="eastAsia"/>
          <w:szCs w:val="21"/>
        </w:rPr>
        <w:t>，不会影响</w:t>
      </w:r>
      <w:r>
        <w:rPr>
          <w:szCs w:val="21"/>
        </w:rPr>
        <w:t>其他函数的运行。对于操作的每个步骤，要</w:t>
      </w:r>
      <w:r>
        <w:rPr>
          <w:rFonts w:hint="eastAsia"/>
          <w:szCs w:val="21"/>
        </w:rPr>
        <w:t>定义</w:t>
      </w:r>
      <w:r>
        <w:rPr>
          <w:szCs w:val="21"/>
        </w:rPr>
        <w:t>特定的Action信息</w:t>
      </w:r>
      <w:r>
        <w:rPr>
          <w:rFonts w:hint="eastAsia"/>
          <w:szCs w:val="21"/>
        </w:rPr>
        <w:t>，以便生成操作</w:t>
      </w:r>
      <w:r>
        <w:rPr>
          <w:szCs w:val="21"/>
        </w:rPr>
        <w:t>日志</w:t>
      </w:r>
      <w:r>
        <w:rPr>
          <w:rFonts w:hint="eastAsia"/>
          <w:szCs w:val="21"/>
        </w:rPr>
        <w:t>或</w:t>
      </w:r>
      <w:r>
        <w:rPr>
          <w:szCs w:val="21"/>
        </w:rPr>
        <w:t>异常处理</w:t>
      </w:r>
      <w:r>
        <w:rPr>
          <w:rFonts w:hint="eastAsia"/>
          <w:szCs w:val="21"/>
        </w:rPr>
        <w:t>，掌握</w:t>
      </w:r>
      <w:r>
        <w:rPr>
          <w:szCs w:val="21"/>
        </w:rPr>
        <w:t>系统工作大致的流程</w:t>
      </w:r>
      <w:r>
        <w:rPr>
          <w:rFonts w:hint="eastAsia"/>
          <w:szCs w:val="21"/>
        </w:rPr>
        <w:t>。</w:t>
      </w:r>
    </w:p>
    <w:p>
      <w:pPr>
        <w:ind w:left="420"/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功放面板的</w:t>
      </w:r>
      <w:r>
        <w:rPr>
          <w:szCs w:val="21"/>
        </w:rPr>
        <w:t>序号</w:t>
      </w:r>
      <w:r>
        <w:rPr>
          <w:rFonts w:hint="eastAsia"/>
          <w:szCs w:val="21"/>
        </w:rPr>
        <w:t>错乱</w:t>
      </w:r>
      <w:r>
        <w:rPr>
          <w:szCs w:val="21"/>
        </w:rPr>
        <w:t>问题已基本解决，但是显示屏上显示的数值仍然存在问题：每个</w:t>
      </w:r>
      <w:r>
        <w:rPr>
          <w:rFonts w:hint="eastAsia"/>
          <w:szCs w:val="21"/>
        </w:rPr>
        <w:t>功放的</w:t>
      </w:r>
      <w:r>
        <w:rPr>
          <w:szCs w:val="21"/>
        </w:rPr>
        <w:t>电压数值应该是一样的，</w:t>
      </w:r>
      <w:r>
        <w:rPr>
          <w:rFonts w:hint="eastAsia"/>
          <w:szCs w:val="21"/>
        </w:rPr>
        <w:t>但</w:t>
      </w:r>
      <w:r>
        <w:rPr>
          <w:szCs w:val="21"/>
        </w:rPr>
        <w:t>实际工作过程中会有</w:t>
      </w:r>
      <w:r>
        <w:rPr>
          <w:rFonts w:hint="eastAsia"/>
          <w:szCs w:val="21"/>
        </w:rPr>
        <w:t>较大</w:t>
      </w:r>
      <w:r>
        <w:rPr>
          <w:szCs w:val="21"/>
        </w:rPr>
        <w:t>差异</w:t>
      </w:r>
      <w:r>
        <w:rPr>
          <w:rFonts w:hint="eastAsia"/>
          <w:szCs w:val="21"/>
        </w:rPr>
        <w:t>；</w:t>
      </w:r>
      <w:commentRangeStart w:id="0"/>
      <w:r>
        <w:rPr>
          <w:szCs w:val="21"/>
        </w:rPr>
        <w:t>另外功放整体的数据也比实际数值偏小</w:t>
      </w:r>
      <w:commentRangeEnd w:id="0"/>
      <w:r>
        <w:commentReference w:id="0"/>
      </w:r>
      <w:r>
        <w:rPr>
          <w:szCs w:val="21"/>
        </w:rPr>
        <w:t>。</w:t>
      </w:r>
    </w:p>
    <w:p>
      <w:pPr>
        <w:ind w:left="420"/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温升</w:t>
      </w:r>
      <w:r>
        <w:rPr>
          <w:szCs w:val="21"/>
        </w:rPr>
        <w:t>记录部分数据</w:t>
      </w:r>
      <w:r>
        <w:rPr>
          <w:rFonts w:hint="eastAsia"/>
          <w:szCs w:val="21"/>
        </w:rPr>
        <w:t>在</w:t>
      </w:r>
      <w:r>
        <w:rPr>
          <w:szCs w:val="21"/>
        </w:rPr>
        <w:t>连续的两秒钟内所记录下的温度完全一样，通过讨论，导致这个问题的原因可能有：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仪器精度</w:t>
      </w:r>
      <w:r>
        <w:rPr>
          <w:szCs w:val="21"/>
        </w:rPr>
        <w:t>不够</w:t>
      </w:r>
      <w:r>
        <w:rPr>
          <w:rFonts w:hint="eastAsia"/>
          <w:szCs w:val="21"/>
        </w:rPr>
        <w:t>。</w:t>
      </w:r>
      <w:r>
        <w:rPr>
          <w:szCs w:val="21"/>
        </w:rPr>
        <w:t>目前仪器记录频率为</w:t>
      </w:r>
      <w:r>
        <w:rPr>
          <w:rFonts w:hint="eastAsia"/>
          <w:szCs w:val="21"/>
        </w:rPr>
        <w:t>1</w:t>
      </w:r>
      <w:r>
        <w:rPr>
          <w:szCs w:val="21"/>
        </w:rPr>
        <w:t>s，可能实际的最大温升在采集的这</w:t>
      </w:r>
      <w:r>
        <w:rPr>
          <w:rFonts w:hint="eastAsia"/>
          <w:szCs w:val="21"/>
        </w:rPr>
        <w:t>1</w:t>
      </w:r>
      <w:r>
        <w:rPr>
          <w:szCs w:val="21"/>
        </w:rPr>
        <w:t>s头尾当中，</w:t>
      </w:r>
      <w:r>
        <w:rPr>
          <w:rFonts w:hint="eastAsia"/>
          <w:szCs w:val="21"/>
        </w:rPr>
        <w:t>因而</w:t>
      </w:r>
      <w:r>
        <w:rPr>
          <w:szCs w:val="21"/>
        </w:rPr>
        <w:t>这两个数据实际上分别为上升阶段和下降阶段的数据。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仪器记录</w:t>
      </w:r>
      <w:r>
        <w:rPr>
          <w:szCs w:val="21"/>
        </w:rPr>
        <w:t>的实验误差。</w:t>
      </w:r>
      <w:r>
        <w:rPr>
          <w:rFonts w:hint="eastAsia"/>
          <w:szCs w:val="21"/>
        </w:rPr>
        <w:t>测温设备在</w:t>
      </w:r>
      <w:r>
        <w:rPr>
          <w:szCs w:val="21"/>
        </w:rPr>
        <w:t>工作过程中常常会出现一些温度明显</w:t>
      </w:r>
      <w:r>
        <w:rPr>
          <w:rFonts w:hint="eastAsia"/>
          <w:szCs w:val="21"/>
        </w:rPr>
        <w:t>异常</w:t>
      </w:r>
      <w:r>
        <w:rPr>
          <w:szCs w:val="21"/>
        </w:rPr>
        <w:t>的记录点，</w:t>
      </w:r>
      <w:r>
        <w:rPr>
          <w:rFonts w:hint="eastAsia"/>
          <w:szCs w:val="21"/>
        </w:rPr>
        <w:t>有时</w:t>
      </w:r>
      <w:r>
        <w:rPr>
          <w:szCs w:val="21"/>
        </w:rPr>
        <w:t>可</w:t>
      </w:r>
      <w:r>
        <w:rPr>
          <w:rFonts w:hint="eastAsia"/>
          <w:szCs w:val="21"/>
        </w:rPr>
        <w:t>多达100℃</w:t>
      </w:r>
      <w:r>
        <w:rPr>
          <w:szCs w:val="21"/>
        </w:rPr>
        <w:t>以上</w:t>
      </w:r>
      <w:r>
        <w:rPr>
          <w:rFonts w:hint="eastAsia"/>
          <w:szCs w:val="21"/>
        </w:rPr>
        <w:t>，</w:t>
      </w:r>
      <w:r>
        <w:rPr>
          <w:szCs w:val="21"/>
        </w:rPr>
        <w:t>这两个数据之</w:t>
      </w:r>
      <w:r>
        <w:rPr>
          <w:rFonts w:hint="eastAsia"/>
          <w:szCs w:val="21"/>
        </w:rPr>
        <w:t>中</w:t>
      </w:r>
      <w:r>
        <w:rPr>
          <w:szCs w:val="21"/>
        </w:rPr>
        <w:t>可能有某</w:t>
      </w:r>
      <w:r>
        <w:rPr>
          <w:rFonts w:hint="eastAsia"/>
          <w:szCs w:val="21"/>
        </w:rPr>
        <w:t>点</w:t>
      </w:r>
      <w:r>
        <w:rPr>
          <w:szCs w:val="21"/>
        </w:rPr>
        <w:t>为某些因素导致的记录异常。</w:t>
      </w:r>
    </w:p>
    <w:p>
      <w:pPr>
        <w:ind w:left="420"/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关于数据处理</w:t>
      </w:r>
      <w:r>
        <w:rPr>
          <w:szCs w:val="21"/>
        </w:rPr>
        <w:t>的可行性：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对数据</w:t>
      </w:r>
      <w:r>
        <w:rPr>
          <w:rFonts w:hint="eastAsia"/>
          <w:szCs w:val="21"/>
        </w:rPr>
        <w:t>的</w:t>
      </w:r>
      <w:r>
        <w:rPr>
          <w:szCs w:val="21"/>
        </w:rPr>
        <w:t>处理与讨论，目前所采用的对各组数据之间进行t检验判断相关性的数据检验方法可能存在问题，因为对于两组温升曲线几乎完全重叠的数据，t检验结果显示其完全不相关</w:t>
      </w:r>
      <w:r>
        <w:rPr>
          <w:rFonts w:hint="eastAsia"/>
          <w:szCs w:val="21"/>
        </w:rPr>
        <w:t>；</w:t>
      </w:r>
      <w:r>
        <w:rPr>
          <w:szCs w:val="21"/>
        </w:rPr>
        <w:t>而对于</w:t>
      </w:r>
      <w:r>
        <w:rPr>
          <w:rFonts w:hint="eastAsia"/>
          <w:szCs w:val="21"/>
        </w:rPr>
        <w:t>一些明显不同</w:t>
      </w:r>
      <w:r>
        <w:rPr>
          <w:szCs w:val="21"/>
        </w:rPr>
        <w:t>的简单函数，却会得出相关的结论。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经过讨论</w:t>
      </w:r>
      <w:r>
        <w:rPr>
          <w:szCs w:val="21"/>
        </w:rPr>
        <w:t>，下一步</w:t>
      </w:r>
      <w:r>
        <w:rPr>
          <w:rFonts w:hint="eastAsia"/>
          <w:szCs w:val="21"/>
        </w:rPr>
        <w:t>可能</w:t>
      </w:r>
      <w:r>
        <w:rPr>
          <w:szCs w:val="21"/>
        </w:rPr>
        <w:t>采用的替代方法有两种：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只考虑</w:t>
      </w:r>
      <w:r>
        <w:rPr>
          <w:szCs w:val="21"/>
        </w:rPr>
        <w:t>最大温升，不详细分析</w:t>
      </w:r>
      <w:r>
        <w:rPr>
          <w:rFonts w:hint="eastAsia"/>
          <w:szCs w:val="21"/>
        </w:rPr>
        <w:t>温升</w:t>
      </w:r>
      <w:r>
        <w:rPr>
          <w:szCs w:val="21"/>
        </w:rPr>
        <w:t>曲线</w:t>
      </w:r>
      <w:r>
        <w:rPr>
          <w:rFonts w:hint="eastAsia"/>
          <w:szCs w:val="21"/>
        </w:rPr>
        <w:t>，对</w:t>
      </w:r>
      <w:r>
        <w:rPr>
          <w:szCs w:val="21"/>
        </w:rPr>
        <w:t>多组数据进行</w:t>
      </w:r>
      <w:r>
        <w:rPr>
          <w:rFonts w:hint="eastAsia"/>
          <w:szCs w:val="21"/>
        </w:rPr>
        <w:t>均值、</w:t>
      </w:r>
      <w:r>
        <w:rPr>
          <w:szCs w:val="21"/>
        </w:rPr>
        <w:t>方差等</w:t>
      </w:r>
      <w:r>
        <w:rPr>
          <w:rFonts w:hint="eastAsia"/>
          <w:szCs w:val="21"/>
        </w:rPr>
        <w:t>数据</w:t>
      </w:r>
      <w:r>
        <w:rPr>
          <w:szCs w:val="21"/>
        </w:rPr>
        <w:t>统计，来判断不同位置焦点</w:t>
      </w:r>
      <w:r>
        <w:rPr>
          <w:rFonts w:hint="eastAsia"/>
          <w:szCs w:val="21"/>
        </w:rPr>
        <w:t>的</w:t>
      </w:r>
      <w:r>
        <w:rPr>
          <w:rFonts w:hint="eastAsia"/>
          <w:color w:val="0000FF"/>
          <w:szCs w:val="21"/>
          <w:lang w:val="en-US" w:eastAsia="zh-CN"/>
        </w:rPr>
        <w:t>辐照</w:t>
      </w:r>
      <w:r>
        <w:rPr>
          <w:szCs w:val="21"/>
        </w:rPr>
        <w:t>效果。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将每组实验</w:t>
      </w:r>
      <w:r>
        <w:rPr>
          <w:szCs w:val="21"/>
        </w:rPr>
        <w:t>的</w:t>
      </w:r>
      <w:r>
        <w:rPr>
          <w:rFonts w:hint="eastAsia"/>
          <w:szCs w:val="21"/>
        </w:rPr>
        <w:t>区间</w:t>
      </w:r>
      <w:r>
        <w:rPr>
          <w:szCs w:val="21"/>
        </w:rPr>
        <w:t>控制在</w:t>
      </w:r>
      <w:r>
        <w:rPr>
          <w:rFonts w:hint="eastAsia"/>
          <w:szCs w:val="21"/>
        </w:rPr>
        <w:t>开始</w:t>
      </w:r>
      <w:r>
        <w:rPr>
          <w:szCs w:val="21"/>
        </w:rPr>
        <w:t>温升到结束，</w:t>
      </w:r>
      <w:r>
        <w:rPr>
          <w:rFonts w:hint="eastAsia"/>
          <w:szCs w:val="21"/>
        </w:rPr>
        <w:t>通过</w:t>
      </w:r>
      <w:r>
        <w:rPr>
          <w:szCs w:val="21"/>
        </w:rPr>
        <w:t>大量实验，对</w:t>
      </w:r>
      <w:r>
        <w:rPr>
          <w:rFonts w:hint="eastAsia"/>
          <w:szCs w:val="21"/>
        </w:rPr>
        <w:t>其中</w:t>
      </w:r>
      <w:r>
        <w:rPr>
          <w:szCs w:val="21"/>
        </w:rPr>
        <w:t>每一秒的点</w:t>
      </w:r>
      <w:r>
        <w:rPr>
          <w:rFonts w:hint="eastAsia"/>
          <w:szCs w:val="21"/>
        </w:rPr>
        <w:t>求出</w:t>
      </w:r>
      <w:r>
        <w:rPr>
          <w:szCs w:val="21"/>
        </w:rPr>
        <w:t>温升的</w:t>
      </w:r>
      <w:r>
        <w:rPr>
          <w:rFonts w:hint="eastAsia"/>
          <w:szCs w:val="21"/>
        </w:rPr>
        <w:t>均值</w:t>
      </w:r>
      <w:r>
        <w:rPr>
          <w:szCs w:val="21"/>
        </w:rPr>
        <w:t>与方差，通过经验数据建立一个标准温升模型，以判断</w:t>
      </w:r>
      <w:r>
        <w:rPr>
          <w:rFonts w:hint="eastAsia"/>
          <w:szCs w:val="21"/>
        </w:rPr>
        <w:t>各个</w:t>
      </w:r>
      <w:r>
        <w:rPr>
          <w:szCs w:val="21"/>
        </w:rPr>
        <w:t>焦点的治疗效果。</w:t>
      </w:r>
    </w:p>
    <w:p/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>
      <w:pPr>
        <w:ind w:firstLine="420"/>
      </w:pPr>
      <w:r>
        <w:rPr>
          <w:rFonts w:hint="eastAsia"/>
        </w:rPr>
        <w:t>本周任务</w:t>
      </w:r>
      <w:r>
        <w:t>为：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</w:t>
      </w:r>
      <w:r>
        <w:t>尝试</w:t>
      </w:r>
      <w:r>
        <w:rPr>
          <w:rFonts w:hint="eastAsia"/>
          <w:color w:val="FF0000"/>
        </w:rPr>
        <w:t>实现</w:t>
      </w:r>
      <w:r>
        <w:rPr>
          <w:color w:val="FF0000"/>
        </w:rPr>
        <w:t>端口映射功能</w:t>
      </w:r>
      <w:r>
        <w:rPr>
          <w:rFonts w:hint="eastAsia"/>
          <w:color w:val="FF0000"/>
        </w:rPr>
        <w:t>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图像采集卡</w:t>
      </w:r>
      <w:r>
        <w:t>部分：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建立</w:t>
      </w:r>
      <w:r>
        <w:rPr>
          <w:color w:val="FF0000"/>
        </w:rPr>
        <w:t>基本的GUI</w:t>
      </w:r>
      <w:r>
        <w:rPr>
          <w:rFonts w:hint="eastAsia"/>
          <w:color w:val="FF0000"/>
        </w:rPr>
        <w:t>；可以</w:t>
      </w:r>
      <w:r>
        <w:rPr>
          <w:color w:val="FF0000"/>
        </w:rPr>
        <w:t>保存每个角度的图像</w:t>
      </w:r>
      <w:r>
        <w:rPr>
          <w:rFonts w:hint="eastAsia"/>
          <w:color w:val="FF0000"/>
        </w:rPr>
        <w:t>并</w:t>
      </w:r>
      <w:r>
        <w:rPr>
          <w:color w:val="FF0000"/>
        </w:rPr>
        <w:t>和帧关联</w:t>
      </w:r>
      <w:r>
        <w:rPr>
          <w:rFonts w:hint="eastAsia"/>
          <w:color w:val="FF0000"/>
        </w:rPr>
        <w:t>；</w:t>
      </w:r>
      <w:r>
        <w:rPr>
          <w:color w:val="FF0000"/>
        </w:rPr>
        <w:t>可以在相应的图像上增加内容</w:t>
      </w:r>
      <w:r>
        <w:rPr>
          <w:rFonts w:hint="eastAsia"/>
          <w:color w:val="FF0000"/>
        </w:rPr>
        <w:t>；</w:t>
      </w:r>
      <w:r>
        <w:rPr>
          <w:color w:val="FF0000"/>
        </w:rPr>
        <w:t>可以通过图像确定</w:t>
      </w:r>
      <w:r>
        <w:rPr>
          <w:rFonts w:hint="eastAsia"/>
          <w:color w:val="FF0000"/>
        </w:rPr>
        <w:t>焦点</w:t>
      </w:r>
      <w:r>
        <w:rPr>
          <w:color w:val="FF0000"/>
        </w:rPr>
        <w:t>坐标</w:t>
      </w:r>
      <w:r>
        <w:rPr>
          <w:rFonts w:hint="eastAsia"/>
          <w:color w:val="FF0000"/>
        </w:rPr>
        <w:t>；数据传输</w:t>
      </w:r>
      <w:r>
        <w:rPr>
          <w:color w:val="FF0000"/>
        </w:rPr>
        <w:t>功能的实现。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网络通信部分</w:t>
      </w:r>
      <w:r>
        <w:t>：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  <w:color w:val="FF0000"/>
        </w:rPr>
        <w:t>实现</w:t>
      </w:r>
      <w:r>
        <w:rPr>
          <w:color w:val="FF0000"/>
        </w:rPr>
        <w:t>病人信息向数据库的存储，任</w:t>
      </w:r>
      <w:r>
        <w:rPr>
          <w:rFonts w:hint="eastAsia"/>
          <w:color w:val="FF0000"/>
          <w:lang w:val="en-US" w:eastAsia="zh-CN"/>
        </w:rPr>
        <w:t>意</w:t>
      </w:r>
      <w:r>
        <w:rPr>
          <w:color w:val="FF0000"/>
        </w:rPr>
        <w:t>生成一组相位信息，</w:t>
      </w:r>
      <w:r>
        <w:rPr>
          <w:rFonts w:hint="eastAsia"/>
          <w:color w:val="FF0000"/>
        </w:rPr>
        <w:t>通过</w:t>
      </w:r>
      <w:r>
        <w:rPr>
          <w:color w:val="FF0000"/>
        </w:rPr>
        <w:t>定时器设定开</w:t>
      </w:r>
      <w:r>
        <w:rPr>
          <w:rFonts w:hint="eastAsia"/>
          <w:color w:val="FF0000"/>
        </w:rPr>
        <w:t>/关</w:t>
      </w:r>
      <w:r>
        <w:rPr>
          <w:color w:val="FF0000"/>
        </w:rPr>
        <w:t>时间，利用软件确定定时器工作状态。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周二实验</w:t>
      </w:r>
      <w:r>
        <w:t>的主要内容：</w:t>
      </w:r>
      <w:bookmarkStart w:id="0" w:name="_GoBack"/>
      <w:bookmarkEnd w:id="0"/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进行6</w:t>
      </w:r>
      <w:r>
        <w:t>-8</w:t>
      </w:r>
      <w:r>
        <w:rPr>
          <w:rFonts w:hint="eastAsia"/>
        </w:rPr>
        <w:t>组实验</w:t>
      </w:r>
      <w:r>
        <w:t>，</w:t>
      </w:r>
      <w:r>
        <w:rPr>
          <w:rFonts w:hint="eastAsia"/>
        </w:rPr>
        <w:t>由</w:t>
      </w:r>
      <w:r>
        <w:t>T1偏转到T3</w:t>
      </w:r>
      <w:r>
        <w:rPr>
          <w:rFonts w:hint="eastAsia"/>
        </w:rPr>
        <w:t>，</w:t>
      </w:r>
      <w:r>
        <w:t>采用类似的方式分别取T3周围</w:t>
      </w:r>
      <w:r>
        <w:rPr>
          <w:rFonts w:hint="eastAsia"/>
        </w:rPr>
        <w:t>1</w:t>
      </w:r>
      <w:r>
        <w:t>mm，</w:t>
      </w:r>
      <w:r>
        <w:rPr>
          <w:rFonts w:hint="eastAsia"/>
        </w:rPr>
        <w:t>2</w:t>
      </w:r>
      <w:r>
        <w:t>mm的点，</w:t>
      </w:r>
      <w:r>
        <w:rPr>
          <w:rFonts w:hint="eastAsia"/>
        </w:rPr>
        <w:t>以及</w:t>
      </w:r>
      <w:r>
        <w:t>角度</w:t>
      </w:r>
      <w:r>
        <w:rPr>
          <w:rFonts w:hint="eastAsia"/>
        </w:rPr>
        <w:t>偏转</w:t>
      </w:r>
      <w:r>
        <w:t>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以检验</w:t>
      </w:r>
      <w:r>
        <w:t>系统</w:t>
      </w:r>
      <w:r>
        <w:rPr>
          <w:rFonts w:hint="eastAsia"/>
        </w:rPr>
        <w:t>定位</w:t>
      </w:r>
      <w:r>
        <w:t>精度。定位</w:t>
      </w:r>
      <w:r>
        <w:rPr>
          <w:rFonts w:hint="eastAsia"/>
        </w:rPr>
        <w:t>精度</w:t>
      </w:r>
      <w:r>
        <w:t>的目标数值为</w:t>
      </w:r>
      <w:r>
        <w:rPr>
          <w:rFonts w:hint="eastAsia"/>
        </w:rPr>
        <w:t>1</w:t>
      </w:r>
      <w:r>
        <w:t>mm以内。</w:t>
      </w:r>
    </w:p>
    <w:p>
      <w:pPr>
        <w:pStyle w:val="8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5-03-16T18:36:22Z" w:initials="u">
    <w:p>
      <w:pPr>
        <w:pStyle w:val="2"/>
        <w:rPr>
          <w:rFonts w:hint="eastAsia" w:eastAsia="宋体"/>
          <w:lang w:val="en-US" w:eastAsia="zh-CN"/>
        </w:rPr>
      </w:pPr>
      <w:ins w:id="0" w:author="user" w:date="2015-03-16T18:36:45Z">
        <w:r>
          <w:rPr>
            <w:rFonts w:hint="eastAsia"/>
            <w:lang w:val="en-US" w:eastAsia="zh-CN"/>
          </w:rPr>
          <w:t>这里</w:t>
        </w:r>
      </w:ins>
      <w:ins w:id="1" w:author="user" w:date="2015-03-16T18:36:37Z">
        <w:r>
          <w:rPr>
            <w:rFonts w:hint="eastAsia"/>
            <w:lang w:val="en-US" w:eastAsia="zh-CN"/>
          </w:rPr>
          <w:t>偏小</w:t>
        </w:r>
      </w:ins>
      <w:ins w:id="2" w:author="user" w:date="2015-03-16T18:36:53Z">
        <w:r>
          <w:rPr>
            <w:rFonts w:hint="eastAsia"/>
            <w:lang w:val="en-US" w:eastAsia="zh-CN"/>
          </w:rPr>
          <w:t>表示</w:t>
        </w:r>
      </w:ins>
      <w:ins w:id="3" w:author="user" w:date="2015-03-16T18:36:38Z">
        <w:r>
          <w:rPr>
            <w:rFonts w:hint="eastAsia"/>
            <w:lang w:val="en-US" w:eastAsia="zh-CN"/>
          </w:rPr>
          <w:t>？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6288499">
    <w:nsid w:val="559C05F3"/>
    <w:multiLevelType w:val="multilevel"/>
    <w:tmpl w:val="559C05F3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3914786">
    <w:nsid w:val="67F20722"/>
    <w:multiLevelType w:val="multilevel"/>
    <w:tmpl w:val="67F2072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4341675">
    <w:nsid w:val="751579AB"/>
    <w:multiLevelType w:val="multilevel"/>
    <w:tmpl w:val="751579AB"/>
    <w:lvl w:ilvl="0" w:tentative="1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36288499"/>
  </w:num>
  <w:num w:numId="2">
    <w:abstractNumId w:val="1964341675"/>
  </w:num>
  <w:num w:numId="3">
    <w:abstractNumId w:val="1743914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2040"/>
    <w:rsid w:val="00105290"/>
    <w:rsid w:val="003D63DA"/>
    <w:rsid w:val="004E48B0"/>
    <w:rsid w:val="00816B9B"/>
    <w:rsid w:val="00852006"/>
    <w:rsid w:val="00994FD1"/>
    <w:rsid w:val="009C4A21"/>
    <w:rsid w:val="00A436BF"/>
    <w:rsid w:val="00A82040"/>
    <w:rsid w:val="00B13DCE"/>
    <w:rsid w:val="00D7594F"/>
    <w:rsid w:val="00E7163A"/>
    <w:rsid w:val="00FE30DB"/>
    <w:rsid w:val="00FE35E0"/>
    <w:rsid w:val="07733C0D"/>
    <w:rsid w:val="29485E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0"/>
    <w:pPr>
      <w:jc w:val="left"/>
    </w:p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Quote"/>
    <w:basedOn w:val="1"/>
    <w:next w:val="1"/>
    <w:link w:val="11"/>
    <w:qFormat/>
    <w:uiPriority w:val="99"/>
    <w:pPr>
      <w:spacing w:before="200" w:after="160"/>
      <w:ind w:left="864" w:right="864"/>
      <w:jc w:val="center"/>
    </w:pPr>
    <w:rPr>
      <w:i/>
      <w:iCs/>
      <w:color w:val="3F3F3F"/>
    </w:rPr>
  </w:style>
  <w:style w:type="paragraph" w:customStyle="1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11">
    <w:name w:val="引用 Char"/>
    <w:basedOn w:val="5"/>
    <w:link w:val="7"/>
    <w:uiPriority w:val="99"/>
    <w:rPr>
      <w:i/>
      <w:iCs/>
      <w:color w:val="3F3F3F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209</Words>
  <Characters>1196</Characters>
  <Lines>9</Lines>
  <Paragraphs>2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2015-03-16T05:54:00Z</dcterms:created>
  <dc:creator>周勃帆</dc:creator>
  <cp:lastModifiedBy>user</cp:lastModifiedBy>
  <dcterms:modified xsi:type="dcterms:W3CDTF">2015-03-16T11:05:16Z</dcterms:modified>
  <dc:title>Weekly Meeting Memo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